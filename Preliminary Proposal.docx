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D2D87" w14:textId="77777777" w:rsidR="00E275DB" w:rsidRDefault="00E275DB" w:rsidP="00E275DB">
      <w:pPr>
        <w:jc w:val="center"/>
        <w:rPr>
          <w:b/>
          <w:bCs/>
        </w:rPr>
      </w:pPr>
    </w:p>
    <w:p w14:paraId="6E6FF5E4" w14:textId="77777777" w:rsidR="00E275DB" w:rsidRDefault="00E275DB" w:rsidP="00E275DB">
      <w:pPr>
        <w:jc w:val="center"/>
        <w:rPr>
          <w:b/>
          <w:bCs/>
        </w:rPr>
      </w:pPr>
    </w:p>
    <w:p w14:paraId="205BAEB2" w14:textId="77777777" w:rsidR="00E275DB" w:rsidRDefault="00E275DB" w:rsidP="00E275DB">
      <w:pPr>
        <w:jc w:val="center"/>
        <w:rPr>
          <w:b/>
          <w:bCs/>
        </w:rPr>
      </w:pPr>
    </w:p>
    <w:p w14:paraId="3C703976" w14:textId="77777777" w:rsidR="00E275DB" w:rsidRDefault="00E275DB" w:rsidP="00E275DB">
      <w:pPr>
        <w:jc w:val="center"/>
        <w:rPr>
          <w:b/>
          <w:bCs/>
        </w:rPr>
      </w:pPr>
    </w:p>
    <w:p w14:paraId="547E44F5" w14:textId="77777777" w:rsidR="00E275DB" w:rsidRDefault="00E275DB" w:rsidP="00E275DB">
      <w:pPr>
        <w:jc w:val="center"/>
        <w:rPr>
          <w:b/>
          <w:bCs/>
        </w:rPr>
      </w:pPr>
    </w:p>
    <w:p w14:paraId="23CBD9CC" w14:textId="77777777" w:rsidR="00E275DB" w:rsidRDefault="00E275DB" w:rsidP="00E275DB">
      <w:pPr>
        <w:jc w:val="center"/>
        <w:rPr>
          <w:b/>
          <w:bCs/>
        </w:rPr>
      </w:pPr>
    </w:p>
    <w:p w14:paraId="69A0640A" w14:textId="77777777" w:rsidR="00E275DB" w:rsidRDefault="00E275DB" w:rsidP="00E275DB">
      <w:pPr>
        <w:jc w:val="center"/>
        <w:rPr>
          <w:b/>
          <w:bCs/>
        </w:rPr>
      </w:pPr>
    </w:p>
    <w:p w14:paraId="06F7397E" w14:textId="77777777" w:rsidR="00E275DB" w:rsidRDefault="00E275DB" w:rsidP="00E275DB">
      <w:pPr>
        <w:jc w:val="center"/>
        <w:rPr>
          <w:b/>
          <w:bCs/>
        </w:rPr>
      </w:pPr>
    </w:p>
    <w:p w14:paraId="2A6284F9" w14:textId="77777777" w:rsidR="00E275DB" w:rsidRDefault="00E275DB" w:rsidP="00E275DB">
      <w:pPr>
        <w:jc w:val="center"/>
        <w:rPr>
          <w:b/>
          <w:bCs/>
        </w:rPr>
      </w:pPr>
    </w:p>
    <w:p w14:paraId="0888B808" w14:textId="77777777" w:rsidR="00E275DB" w:rsidRDefault="00E275DB" w:rsidP="00E275DB">
      <w:pPr>
        <w:jc w:val="center"/>
        <w:rPr>
          <w:b/>
          <w:bCs/>
        </w:rPr>
      </w:pPr>
    </w:p>
    <w:p w14:paraId="4D507D6E" w14:textId="31CC5FEC" w:rsidR="00E275DB" w:rsidRDefault="00E275DB" w:rsidP="00E275DB">
      <w:pPr>
        <w:jc w:val="center"/>
        <w:rPr>
          <w:b/>
          <w:bCs/>
        </w:rPr>
      </w:pPr>
      <w:r>
        <w:rPr>
          <w:b/>
          <w:bCs/>
        </w:rPr>
        <w:t>Team Lambda</w:t>
      </w:r>
    </w:p>
    <w:p w14:paraId="70E84BF7" w14:textId="046FBA73" w:rsidR="00E275DB" w:rsidRDefault="00E275DB" w:rsidP="00E275DB">
      <w:pPr>
        <w:jc w:val="center"/>
        <w:rPr>
          <w:b/>
          <w:bCs/>
        </w:rPr>
      </w:pPr>
      <w:r>
        <w:rPr>
          <w:b/>
          <w:bCs/>
        </w:rPr>
        <w:t>Preliminary Project Proposal</w:t>
      </w:r>
    </w:p>
    <w:p w14:paraId="51E59237" w14:textId="488DA97E" w:rsidR="00E275DB" w:rsidRDefault="00E275DB" w:rsidP="00E275DB">
      <w:pPr>
        <w:jc w:val="center"/>
        <w:rPr>
          <w:b/>
          <w:bCs/>
        </w:rPr>
      </w:pPr>
      <w:r>
        <w:rPr>
          <w:b/>
          <w:bCs/>
        </w:rPr>
        <w:t>Predicting Investor Stock Purchases</w:t>
      </w:r>
    </w:p>
    <w:p w14:paraId="424E59AB" w14:textId="2CEBE621" w:rsidR="00E275DB" w:rsidRDefault="00E275DB">
      <w:pPr>
        <w:rPr>
          <w:b/>
          <w:bCs/>
        </w:rPr>
      </w:pPr>
      <w:r>
        <w:rPr>
          <w:b/>
          <w:bCs/>
        </w:rPr>
        <w:br w:type="page"/>
      </w:r>
    </w:p>
    <w:p w14:paraId="68408102" w14:textId="2A7A75E3" w:rsidR="00E275DB" w:rsidRDefault="00E275DB" w:rsidP="00E275DB">
      <w:r>
        <w:lastRenderedPageBreak/>
        <w:t xml:space="preserve">Team Lead: </w:t>
      </w:r>
    </w:p>
    <w:p w14:paraId="3B03A9E3" w14:textId="6CEA934B" w:rsidR="00E275DB" w:rsidRDefault="00E275DB" w:rsidP="00E275DB">
      <w:r>
        <w:t xml:space="preserve">Recorder: </w:t>
      </w:r>
    </w:p>
    <w:p w14:paraId="7AA7F5A8" w14:textId="2CE869E0" w:rsidR="00E275DB" w:rsidRPr="00E275DB" w:rsidRDefault="00E275DB" w:rsidP="00E275DB">
      <w:r>
        <w:t>Spokesperson:</w:t>
      </w:r>
    </w:p>
    <w:p w14:paraId="6D27D01F" w14:textId="0008AF7A" w:rsidR="00E275DB" w:rsidRDefault="00B67A26" w:rsidP="00E275DB">
      <w:pPr>
        <w:numPr>
          <w:ilvl w:val="0"/>
          <w:numId w:val="1"/>
        </w:numPr>
      </w:pPr>
      <w:r w:rsidRPr="00B67A26">
        <w:rPr>
          <w:b/>
          <w:bCs/>
        </w:rPr>
        <w:t>Question</w:t>
      </w:r>
      <w:r w:rsidRPr="00B67A26">
        <w:t xml:space="preserve">: </w:t>
      </w:r>
    </w:p>
    <w:p w14:paraId="721B7F96" w14:textId="30DD7286" w:rsidR="00E275DB" w:rsidRPr="00B67A26" w:rsidRDefault="00E275DB" w:rsidP="00E275DB">
      <w:pPr>
        <w:numPr>
          <w:ilvl w:val="1"/>
          <w:numId w:val="1"/>
        </w:numPr>
      </w:pPr>
      <w:r>
        <w:t>Are investors like Warren Buffett likely to buy specific stocks next based on historical data and known investment behaviors?</w:t>
      </w:r>
    </w:p>
    <w:p w14:paraId="56290B02" w14:textId="076B26DC" w:rsidR="00B67A26" w:rsidRPr="00B67A26" w:rsidRDefault="00B67A26" w:rsidP="00B67A26">
      <w:pPr>
        <w:numPr>
          <w:ilvl w:val="0"/>
          <w:numId w:val="1"/>
        </w:numPr>
      </w:pPr>
      <w:r w:rsidRPr="00B67A26">
        <w:rPr>
          <w:b/>
          <w:bCs/>
        </w:rPr>
        <w:t>Need</w:t>
      </w:r>
      <w:r w:rsidRPr="00B67A26">
        <w:t>:</w:t>
      </w:r>
    </w:p>
    <w:p w14:paraId="6A603D39" w14:textId="1A09F56E" w:rsidR="00EF146D" w:rsidRDefault="00EF146D" w:rsidP="00EF146D">
      <w:pPr>
        <w:numPr>
          <w:ilvl w:val="1"/>
          <w:numId w:val="1"/>
        </w:numPr>
      </w:pPr>
      <w:r w:rsidRPr="00EF146D">
        <w:t xml:space="preserve">This question addresses the need for predictive investment strategies by utilizing past data to forecast future stock buys made by successful investors. By examining the traits of companies that Warren Buffett usually invests in, we can create models that help spot other stocks that fit his investment approach. </w:t>
      </w:r>
    </w:p>
    <w:p w14:paraId="5B6EB132" w14:textId="0B194D4A" w:rsidR="00EF146D" w:rsidRDefault="00EF146D" w:rsidP="00EF146D">
      <w:pPr>
        <w:numPr>
          <w:ilvl w:val="1"/>
          <w:numId w:val="1"/>
        </w:numPr>
      </w:pPr>
      <w:r w:rsidRPr="00EF146D">
        <w:t>This is crucial because renowned investors like Warren Buffett have a proven history, and studying their actions can assist others in enhancing their investment strategies, particularly in value investing</w:t>
      </w:r>
      <w:r>
        <w:t>.</w:t>
      </w:r>
    </w:p>
    <w:p w14:paraId="50D384B7" w14:textId="2DBACB7F" w:rsidR="00EF146D" w:rsidRDefault="00EF146D" w:rsidP="00EF146D">
      <w:pPr>
        <w:numPr>
          <w:ilvl w:val="1"/>
          <w:numId w:val="1"/>
        </w:numPr>
      </w:pPr>
      <w:r w:rsidRPr="00EF146D">
        <w:t>This question holds significance for individual investors, financial analysts, and anyone keen on predictive analytics in the stock market.</w:t>
      </w:r>
      <w:r w:rsidR="00C15748">
        <w:t xml:space="preserve"> </w:t>
      </w:r>
    </w:p>
    <w:p w14:paraId="1045CF34" w14:textId="77777777" w:rsidR="00EF146D" w:rsidRDefault="00EF146D" w:rsidP="00EF146D">
      <w:pPr>
        <w:numPr>
          <w:ilvl w:val="1"/>
          <w:numId w:val="1"/>
        </w:numPr>
      </w:pPr>
    </w:p>
    <w:p w14:paraId="00962836" w14:textId="5D974BDA" w:rsidR="00B67A26" w:rsidRPr="00B67A26" w:rsidRDefault="00B67A26" w:rsidP="00EF146D">
      <w:pPr>
        <w:numPr>
          <w:ilvl w:val="0"/>
          <w:numId w:val="1"/>
        </w:numPr>
        <w:rPr>
          <w:b/>
          <w:bCs/>
        </w:rPr>
      </w:pPr>
      <w:r w:rsidRPr="00B67A26">
        <w:rPr>
          <w:b/>
          <w:bCs/>
        </w:rPr>
        <w:t>Why Worth the Time/Effort:</w:t>
      </w:r>
    </w:p>
    <w:p w14:paraId="4B18AEA0" w14:textId="77777777" w:rsidR="00EF146D" w:rsidRDefault="00EF146D" w:rsidP="00EF146D">
      <w:pPr>
        <w:numPr>
          <w:ilvl w:val="1"/>
          <w:numId w:val="1"/>
        </w:numPr>
      </w:pPr>
      <w:r>
        <w:t>Knowing which stocks Buffett might buy next can help investors make smart choices that follow his successful methods. This can result in better investment returns by using proven value investing strategies.</w:t>
      </w:r>
    </w:p>
    <w:p w14:paraId="748BFE82" w14:textId="725F6285" w:rsidR="00EF146D" w:rsidRDefault="00EF146D" w:rsidP="00EF146D">
      <w:pPr>
        <w:numPr>
          <w:ilvl w:val="1"/>
          <w:numId w:val="1"/>
        </w:numPr>
      </w:pPr>
      <w:r>
        <w:t xml:space="preserve">This topic is interesting to </w:t>
      </w:r>
      <w:r w:rsidR="00A01A89">
        <w:t>investigate</w:t>
      </w:r>
      <w:r>
        <w:t xml:space="preserve"> because it connects classic investment techniques with new data science, offering useful information for picking stocks.</w:t>
      </w:r>
    </w:p>
    <w:p w14:paraId="035420E0" w14:textId="67D40999" w:rsidR="00B67A26" w:rsidRDefault="00B67A26" w:rsidP="00EF146D">
      <w:pPr>
        <w:numPr>
          <w:ilvl w:val="0"/>
          <w:numId w:val="1"/>
        </w:numPr>
      </w:pPr>
      <w:r w:rsidRPr="00B67A26">
        <w:rPr>
          <w:b/>
          <w:bCs/>
        </w:rPr>
        <w:t>Novelty / Originality</w:t>
      </w:r>
      <w:r w:rsidRPr="00B67A26">
        <w:t>:</w:t>
      </w:r>
      <w:r w:rsidR="00EF146D">
        <w:t xml:space="preserve"> </w:t>
      </w:r>
    </w:p>
    <w:p w14:paraId="2F70492B" w14:textId="402A03A7" w:rsidR="00576126" w:rsidRPr="00B67A26" w:rsidRDefault="00576126" w:rsidP="00390736">
      <w:pPr>
        <w:pStyle w:val="ListParagraph"/>
        <w:numPr>
          <w:ilvl w:val="1"/>
          <w:numId w:val="1"/>
        </w:numPr>
      </w:pPr>
      <w:r>
        <w:t>Unlike traditional stock price predictions, this approach models the decision-making process of influential investors like Warren Buffett.</w:t>
      </w:r>
    </w:p>
    <w:p w14:paraId="02F6AADB" w14:textId="77777777" w:rsidR="00B67A26" w:rsidRPr="00B67A26" w:rsidRDefault="00B67A26" w:rsidP="00B67A26">
      <w:pPr>
        <w:numPr>
          <w:ilvl w:val="0"/>
          <w:numId w:val="1"/>
        </w:numPr>
      </w:pPr>
      <w:r w:rsidRPr="00B67A26">
        <w:rPr>
          <w:b/>
          <w:bCs/>
        </w:rPr>
        <w:t>Stakeholder</w:t>
      </w:r>
      <w:r w:rsidRPr="00B67A26">
        <w:t>:</w:t>
      </w:r>
    </w:p>
    <w:p w14:paraId="1BE279B8" w14:textId="41723BB7" w:rsidR="00EF146D" w:rsidRPr="00EF146D" w:rsidRDefault="00EF146D" w:rsidP="00EF146D">
      <w:pPr>
        <w:numPr>
          <w:ilvl w:val="1"/>
          <w:numId w:val="1"/>
        </w:numPr>
      </w:pPr>
      <w:r w:rsidRPr="00EF146D">
        <w:rPr>
          <w:b/>
          <w:bCs/>
        </w:rPr>
        <w:t>Individual Investors</w:t>
      </w:r>
    </w:p>
    <w:p w14:paraId="5A644EBA" w14:textId="52099423" w:rsidR="00EF146D" w:rsidRPr="00EF146D" w:rsidRDefault="00EF146D" w:rsidP="00EF146D">
      <w:pPr>
        <w:numPr>
          <w:ilvl w:val="1"/>
          <w:numId w:val="1"/>
        </w:numPr>
      </w:pPr>
      <w:r w:rsidRPr="00EF146D">
        <w:rPr>
          <w:b/>
          <w:bCs/>
        </w:rPr>
        <w:lastRenderedPageBreak/>
        <w:t>Financial Analysts and Advisors</w:t>
      </w:r>
    </w:p>
    <w:p w14:paraId="34C1B587" w14:textId="0A0130CA" w:rsidR="00EF146D" w:rsidRDefault="00EF146D" w:rsidP="00EF146D">
      <w:pPr>
        <w:numPr>
          <w:ilvl w:val="1"/>
          <w:numId w:val="1"/>
        </w:numPr>
      </w:pPr>
      <w:r w:rsidRPr="00EF146D">
        <w:rPr>
          <w:b/>
          <w:bCs/>
        </w:rPr>
        <w:t>Academic Researchers</w:t>
      </w:r>
    </w:p>
    <w:p w14:paraId="68C45164" w14:textId="77777777" w:rsidR="009874F0" w:rsidRPr="00EF146D" w:rsidRDefault="009874F0" w:rsidP="009874F0">
      <w:pPr>
        <w:ind w:left="1440"/>
      </w:pPr>
    </w:p>
    <w:p w14:paraId="2C5320D2" w14:textId="77777777" w:rsidR="00B67A26" w:rsidRPr="00B67A26" w:rsidRDefault="00B67A26" w:rsidP="00B67A26">
      <w:pPr>
        <w:rPr>
          <w:b/>
          <w:bCs/>
        </w:rPr>
      </w:pPr>
      <w:r w:rsidRPr="00B67A26">
        <w:rPr>
          <w:b/>
          <w:bCs/>
        </w:rPr>
        <w:t>Hypothesis and Prediction</w:t>
      </w:r>
    </w:p>
    <w:p w14:paraId="0C1EEBB0" w14:textId="77777777" w:rsidR="00B67A26" w:rsidRPr="00B67A26" w:rsidRDefault="00B67A26" w:rsidP="00B67A26">
      <w:pPr>
        <w:numPr>
          <w:ilvl w:val="0"/>
          <w:numId w:val="2"/>
        </w:numPr>
      </w:pPr>
      <w:r w:rsidRPr="00B67A26">
        <w:rPr>
          <w:b/>
          <w:bCs/>
        </w:rPr>
        <w:t>Hypothesis</w:t>
      </w:r>
      <w:r w:rsidRPr="00B67A26">
        <w:t>: Historical financial metrics, such as P/E ratio, debt-to-equity ratio, and revenue growth, are good predictors of which stocks Warren Buffett or similar value investors are likely to purchase next.</w:t>
      </w:r>
    </w:p>
    <w:p w14:paraId="194478C9" w14:textId="4F2E5658" w:rsidR="00B67A26" w:rsidRPr="00B67A26" w:rsidRDefault="00B67A26" w:rsidP="00B67A26">
      <w:pPr>
        <w:numPr>
          <w:ilvl w:val="0"/>
          <w:numId w:val="2"/>
        </w:numPr>
      </w:pPr>
      <w:r w:rsidRPr="00B67A26">
        <w:rPr>
          <w:b/>
          <w:bCs/>
        </w:rPr>
        <w:t>Prediction</w:t>
      </w:r>
      <w:r w:rsidRPr="00B67A26">
        <w:t xml:space="preserve">: </w:t>
      </w:r>
      <w:r w:rsidR="00EF146D" w:rsidRPr="00EF146D">
        <w:t>Stocks that show solid financial strength (such as low debt, high dividend yield, and strong revenue growth) and are undervalued (like those with a low P/E ratio) are more likely to be selected by investors such as Warren Buffett in the future.</w:t>
      </w:r>
    </w:p>
    <w:p w14:paraId="72DA732F" w14:textId="77777777" w:rsidR="00B67A26" w:rsidRPr="00B67A26" w:rsidRDefault="00B67A26" w:rsidP="00B67A26">
      <w:pPr>
        <w:rPr>
          <w:b/>
          <w:bCs/>
        </w:rPr>
      </w:pPr>
      <w:r w:rsidRPr="00B67A26">
        <w:rPr>
          <w:b/>
          <w:bCs/>
        </w:rPr>
        <w:t>Data &amp; Analysis</w:t>
      </w:r>
    </w:p>
    <w:p w14:paraId="4181CCCF" w14:textId="77777777" w:rsidR="00B67A26" w:rsidRPr="00B67A26" w:rsidRDefault="00B67A26" w:rsidP="00B67A26">
      <w:pPr>
        <w:numPr>
          <w:ilvl w:val="0"/>
          <w:numId w:val="3"/>
        </w:numPr>
      </w:pPr>
      <w:r w:rsidRPr="00B67A26">
        <w:rPr>
          <w:b/>
          <w:bCs/>
        </w:rPr>
        <w:t>Data Sets</w:t>
      </w:r>
      <w:r w:rsidRPr="00B67A26">
        <w:t>:</w:t>
      </w:r>
    </w:p>
    <w:p w14:paraId="080D950E" w14:textId="77777777" w:rsidR="00B67A26" w:rsidRPr="00B67A26" w:rsidRDefault="00B67A26" w:rsidP="00B67A26">
      <w:pPr>
        <w:numPr>
          <w:ilvl w:val="0"/>
          <w:numId w:val="3"/>
        </w:numPr>
      </w:pPr>
      <w:r w:rsidRPr="00B67A26">
        <w:rPr>
          <w:b/>
          <w:bCs/>
        </w:rPr>
        <w:t>Response/Outcome Variable</w:t>
      </w:r>
      <w:r w:rsidRPr="00B67A26">
        <w:t>:</w:t>
      </w:r>
    </w:p>
    <w:p w14:paraId="0C1BE925" w14:textId="77777777" w:rsidR="00B67A26" w:rsidRPr="00B67A26" w:rsidRDefault="00B67A26" w:rsidP="00B67A26">
      <w:pPr>
        <w:numPr>
          <w:ilvl w:val="1"/>
          <w:numId w:val="3"/>
        </w:numPr>
      </w:pPr>
      <w:r w:rsidRPr="00B67A26">
        <w:t xml:space="preserve">The binary variable </w:t>
      </w:r>
      <w:proofErr w:type="gramStart"/>
      <w:r w:rsidRPr="00B67A26">
        <w:t>indicating</w:t>
      </w:r>
      <w:proofErr w:type="gramEnd"/>
      <w:r w:rsidRPr="00B67A26">
        <w:t xml:space="preserve"> whether Warren Buffett (or a similar investor) buys a stock in the next quarter or year. It will be 1 if the investor buys the stock and 0 if they do not.</w:t>
      </w:r>
    </w:p>
    <w:p w14:paraId="25CBE69E" w14:textId="77777777" w:rsidR="00B67A26" w:rsidRDefault="00B67A26" w:rsidP="00B67A26">
      <w:pPr>
        <w:numPr>
          <w:ilvl w:val="0"/>
          <w:numId w:val="3"/>
        </w:numPr>
      </w:pPr>
      <w:r w:rsidRPr="00B67A26">
        <w:rPr>
          <w:b/>
          <w:bCs/>
        </w:rPr>
        <w:t>Predictor Variables</w:t>
      </w:r>
      <w:r w:rsidRPr="00B67A26">
        <w:t>:</w:t>
      </w:r>
    </w:p>
    <w:p w14:paraId="62FB8DB1" w14:textId="73BEDA4A" w:rsidR="005D5BE0" w:rsidRDefault="005D5BE0" w:rsidP="005D5BE0">
      <w:pPr>
        <w:numPr>
          <w:ilvl w:val="1"/>
          <w:numId w:val="3"/>
        </w:numPr>
      </w:pPr>
      <w:r w:rsidRPr="005D5BE0">
        <w:t>Quarter Year</w:t>
      </w:r>
    </w:p>
    <w:p w14:paraId="7111A4AD" w14:textId="6BFD397D" w:rsidR="005D5BE0" w:rsidRDefault="005D5BE0" w:rsidP="005D5BE0">
      <w:pPr>
        <w:numPr>
          <w:ilvl w:val="1"/>
          <w:numId w:val="3"/>
        </w:numPr>
      </w:pPr>
      <w:r w:rsidRPr="005D5BE0">
        <w:t xml:space="preserve">Ticker </w:t>
      </w:r>
      <w:r>
        <w:t>–</w:t>
      </w:r>
      <w:r w:rsidRPr="005D5BE0">
        <w:t xml:space="preserve"> Name</w:t>
      </w:r>
    </w:p>
    <w:p w14:paraId="65E6CA57" w14:textId="2954ED4F" w:rsidR="005D5BE0" w:rsidRDefault="005D5BE0" w:rsidP="005D5BE0">
      <w:pPr>
        <w:numPr>
          <w:ilvl w:val="1"/>
          <w:numId w:val="3"/>
        </w:numPr>
      </w:pPr>
      <w:r w:rsidRPr="005D5BE0">
        <w:t>Activity</w:t>
      </w:r>
    </w:p>
    <w:p w14:paraId="1576551A" w14:textId="69455E04" w:rsidR="005D5BE0" w:rsidRDefault="005D5BE0" w:rsidP="005D5BE0">
      <w:pPr>
        <w:numPr>
          <w:ilvl w:val="1"/>
          <w:numId w:val="3"/>
        </w:numPr>
      </w:pPr>
      <w:r w:rsidRPr="005D5BE0">
        <w:t>Shares added</w:t>
      </w:r>
    </w:p>
    <w:p w14:paraId="71CF170A" w14:textId="097270AF" w:rsidR="005D5BE0" w:rsidRPr="00B67A26" w:rsidRDefault="005D5BE0" w:rsidP="005D5BE0">
      <w:pPr>
        <w:numPr>
          <w:ilvl w:val="1"/>
          <w:numId w:val="3"/>
        </w:numPr>
      </w:pPr>
      <w:r w:rsidRPr="005D5BE0">
        <w:t>% change to port</w:t>
      </w:r>
    </w:p>
    <w:p w14:paraId="1A5AFB64" w14:textId="77777777" w:rsidR="00B67A26" w:rsidRPr="00B67A26" w:rsidRDefault="00B67A26" w:rsidP="00B67A26">
      <w:pPr>
        <w:numPr>
          <w:ilvl w:val="1"/>
          <w:numId w:val="3"/>
        </w:numPr>
      </w:pPr>
      <w:r w:rsidRPr="00B67A26">
        <w:t>P/E Ratio (Price-to-Earnings Ratio)</w:t>
      </w:r>
    </w:p>
    <w:p w14:paraId="2F6AE373" w14:textId="77777777" w:rsidR="00B67A26" w:rsidRPr="00B67A26" w:rsidRDefault="00B67A26" w:rsidP="00B67A26">
      <w:pPr>
        <w:numPr>
          <w:ilvl w:val="1"/>
          <w:numId w:val="3"/>
        </w:numPr>
      </w:pPr>
      <w:r w:rsidRPr="00B67A26">
        <w:t>Debt-to-Equity Ratio</w:t>
      </w:r>
    </w:p>
    <w:p w14:paraId="32A48E7E" w14:textId="77777777" w:rsidR="00B67A26" w:rsidRPr="00B67A26" w:rsidRDefault="00B67A26" w:rsidP="00B67A26">
      <w:pPr>
        <w:numPr>
          <w:ilvl w:val="1"/>
          <w:numId w:val="3"/>
        </w:numPr>
      </w:pPr>
      <w:r w:rsidRPr="00B67A26">
        <w:t>Dividend Yield</w:t>
      </w:r>
    </w:p>
    <w:p w14:paraId="6DFB37D6" w14:textId="77777777" w:rsidR="00B67A26" w:rsidRPr="00B67A26" w:rsidRDefault="00B67A26" w:rsidP="00B67A26">
      <w:pPr>
        <w:numPr>
          <w:ilvl w:val="1"/>
          <w:numId w:val="3"/>
        </w:numPr>
      </w:pPr>
      <w:r w:rsidRPr="00B67A26">
        <w:t>Revenue Growth</w:t>
      </w:r>
    </w:p>
    <w:p w14:paraId="5999F232" w14:textId="77777777" w:rsidR="00B67A26" w:rsidRPr="00B67A26" w:rsidRDefault="00B67A26" w:rsidP="00B67A26">
      <w:pPr>
        <w:numPr>
          <w:ilvl w:val="1"/>
          <w:numId w:val="3"/>
        </w:numPr>
      </w:pPr>
      <w:r w:rsidRPr="00B67A26">
        <w:t>Gross Margin</w:t>
      </w:r>
    </w:p>
    <w:p w14:paraId="05B975A9" w14:textId="77777777" w:rsidR="00B67A26" w:rsidRPr="00B67A26" w:rsidRDefault="00B67A26" w:rsidP="00B67A26">
      <w:pPr>
        <w:numPr>
          <w:ilvl w:val="0"/>
          <w:numId w:val="3"/>
        </w:numPr>
      </w:pPr>
      <w:r w:rsidRPr="00B67A26">
        <w:rPr>
          <w:b/>
          <w:bCs/>
        </w:rPr>
        <w:lastRenderedPageBreak/>
        <w:t>Tentative Analysis Plan</w:t>
      </w:r>
      <w:r w:rsidRPr="00B67A26">
        <w:t>:</w:t>
      </w:r>
    </w:p>
    <w:p w14:paraId="36E387B9" w14:textId="7048511D" w:rsidR="00B67A26" w:rsidRPr="00B67A26" w:rsidRDefault="00B67A26" w:rsidP="00B67A26">
      <w:pPr>
        <w:numPr>
          <w:ilvl w:val="1"/>
          <w:numId w:val="3"/>
        </w:numPr>
      </w:pPr>
      <w:r w:rsidRPr="00B67A26">
        <w:rPr>
          <w:b/>
          <w:bCs/>
        </w:rPr>
        <w:t>Data Preprocessing</w:t>
      </w:r>
      <w:r w:rsidRPr="00B67A26">
        <w:t>:</w:t>
      </w:r>
    </w:p>
    <w:p w14:paraId="51DA9EEF" w14:textId="5C87CEEF" w:rsidR="00B67A26" w:rsidRPr="00B67A26" w:rsidRDefault="00B67A26" w:rsidP="00B67A26">
      <w:pPr>
        <w:numPr>
          <w:ilvl w:val="1"/>
          <w:numId w:val="3"/>
        </w:numPr>
      </w:pPr>
      <w:r w:rsidRPr="00B67A26">
        <w:rPr>
          <w:b/>
          <w:bCs/>
        </w:rPr>
        <w:t>Exploratory Data Analysis (EDA</w:t>
      </w:r>
      <w:r w:rsidR="005D5BE0">
        <w:rPr>
          <w:b/>
          <w:bCs/>
        </w:rPr>
        <w:t>)</w:t>
      </w:r>
    </w:p>
    <w:p w14:paraId="4B102678" w14:textId="4DBE2B3C" w:rsidR="00B67A26" w:rsidRPr="00B67A26" w:rsidRDefault="00B67A26" w:rsidP="00B67A26">
      <w:pPr>
        <w:numPr>
          <w:ilvl w:val="1"/>
          <w:numId w:val="3"/>
        </w:numPr>
      </w:pPr>
      <w:r w:rsidRPr="00B67A26">
        <w:rPr>
          <w:b/>
          <w:bCs/>
        </w:rPr>
        <w:t>Feature Selection</w:t>
      </w:r>
    </w:p>
    <w:p w14:paraId="45A095CC" w14:textId="2F5F1DD1" w:rsidR="00B67A26" w:rsidRPr="00B67A26" w:rsidRDefault="00B67A26" w:rsidP="00B67A26">
      <w:pPr>
        <w:numPr>
          <w:ilvl w:val="1"/>
          <w:numId w:val="3"/>
        </w:numPr>
      </w:pPr>
      <w:r w:rsidRPr="00B67A26">
        <w:rPr>
          <w:b/>
          <w:bCs/>
        </w:rPr>
        <w:t>Modeling</w:t>
      </w:r>
    </w:p>
    <w:p w14:paraId="3C9F8289" w14:textId="63FDD5DC" w:rsidR="00B67A26" w:rsidRPr="00B67A26" w:rsidRDefault="00B67A26" w:rsidP="00B67A26">
      <w:pPr>
        <w:numPr>
          <w:ilvl w:val="1"/>
          <w:numId w:val="3"/>
        </w:numPr>
      </w:pPr>
      <w:r w:rsidRPr="00B67A26">
        <w:rPr>
          <w:b/>
          <w:bCs/>
        </w:rPr>
        <w:t>Evaluation</w:t>
      </w:r>
      <w:r w:rsidR="005D5BE0">
        <w:t xml:space="preserve"> using</w:t>
      </w:r>
      <w:r w:rsidRPr="00B67A26">
        <w:t xml:space="preserve"> accuracy, precision, recall, F1-score, and AUC</w:t>
      </w:r>
      <w:r w:rsidR="009B13AC">
        <w:t>.</w:t>
      </w:r>
    </w:p>
    <w:p w14:paraId="4E5F89ED" w14:textId="77777777" w:rsidR="00B67A26" w:rsidRPr="00B67A26" w:rsidRDefault="00B67A26" w:rsidP="00B67A26">
      <w:pPr>
        <w:numPr>
          <w:ilvl w:val="0"/>
          <w:numId w:val="3"/>
        </w:numPr>
      </w:pPr>
      <w:r w:rsidRPr="00B67A26">
        <w:rPr>
          <w:b/>
          <w:bCs/>
        </w:rPr>
        <w:t>Pitfalls</w:t>
      </w:r>
      <w:r w:rsidRPr="00B67A26">
        <w:t>:</w:t>
      </w:r>
    </w:p>
    <w:p w14:paraId="423B1FDD" w14:textId="77777777" w:rsidR="00B67A26" w:rsidRPr="00B67A26" w:rsidRDefault="00B67A26" w:rsidP="00B67A26">
      <w:pPr>
        <w:numPr>
          <w:ilvl w:val="1"/>
          <w:numId w:val="3"/>
        </w:numPr>
      </w:pPr>
      <w:r w:rsidRPr="00B67A26">
        <w:rPr>
          <w:b/>
          <w:bCs/>
        </w:rPr>
        <w:t>Data Availability</w:t>
      </w:r>
      <w:r w:rsidRPr="00B67A26">
        <w:t>: Not all of Buffett's investments are publicly available, and some data might be outdated or incomplete.</w:t>
      </w:r>
    </w:p>
    <w:p w14:paraId="71424829" w14:textId="77777777" w:rsidR="00B67A26" w:rsidRPr="00B67A26" w:rsidRDefault="00B67A26" w:rsidP="00B67A26">
      <w:pPr>
        <w:numPr>
          <w:ilvl w:val="1"/>
          <w:numId w:val="3"/>
        </w:numPr>
      </w:pPr>
      <w:r w:rsidRPr="00B67A26">
        <w:rPr>
          <w:b/>
          <w:bCs/>
        </w:rPr>
        <w:t>Feature Selection</w:t>
      </w:r>
      <w:r w:rsidRPr="00B67A26">
        <w:t>: Identifying the correct features that consistently predict Buffett’s investment behavior could be challenging, especially if he follows qualitative factors (e.g., company management) that are harder to quantify.</w:t>
      </w:r>
    </w:p>
    <w:p w14:paraId="593791F9" w14:textId="77777777" w:rsidR="00B67A26" w:rsidRPr="00B67A26" w:rsidRDefault="00B67A26" w:rsidP="00B67A26">
      <w:pPr>
        <w:numPr>
          <w:ilvl w:val="0"/>
          <w:numId w:val="3"/>
        </w:numPr>
      </w:pPr>
      <w:r w:rsidRPr="00B67A26">
        <w:rPr>
          <w:b/>
          <w:bCs/>
        </w:rPr>
        <w:t>How to Know if the Question is Answered</w:t>
      </w:r>
      <w:r w:rsidRPr="00B67A26">
        <w:t>:</w:t>
      </w:r>
    </w:p>
    <w:p w14:paraId="43E7E682" w14:textId="77777777" w:rsidR="00B67A26" w:rsidRDefault="00B67A26" w:rsidP="00B67A26">
      <w:pPr>
        <w:numPr>
          <w:ilvl w:val="1"/>
          <w:numId w:val="3"/>
        </w:numPr>
      </w:pPr>
      <w:r w:rsidRPr="00B67A26">
        <w:t>If the model can predict with reasonable accuracy whether Buffett is likely to buy a given stock, then the research question is answered.</w:t>
      </w:r>
    </w:p>
    <w:p w14:paraId="36E36418" w14:textId="05503480" w:rsidR="00390736" w:rsidRPr="00390736" w:rsidRDefault="00390736" w:rsidP="00390736">
      <w:pPr>
        <w:numPr>
          <w:ilvl w:val="0"/>
          <w:numId w:val="3"/>
        </w:numPr>
      </w:pPr>
      <w:r>
        <w:rPr>
          <w:b/>
          <w:bCs/>
        </w:rPr>
        <w:t>Code:</w:t>
      </w:r>
    </w:p>
    <w:p w14:paraId="60C60B44" w14:textId="56D7FAB0" w:rsidR="00390736" w:rsidRDefault="00390736" w:rsidP="00390736">
      <w:pPr>
        <w:numPr>
          <w:ilvl w:val="1"/>
          <w:numId w:val="3"/>
        </w:numPr>
      </w:pPr>
      <w:r>
        <w:t>Python or R?</w:t>
      </w:r>
    </w:p>
    <w:p w14:paraId="72BDF1B5" w14:textId="6F208F26" w:rsidR="00390736" w:rsidRDefault="00390736" w:rsidP="00390736">
      <w:pPr>
        <w:numPr>
          <w:ilvl w:val="1"/>
          <w:numId w:val="3"/>
        </w:numPr>
      </w:pPr>
      <w:r>
        <w:t xml:space="preserve">Any other resources, SQL? </w:t>
      </w:r>
      <w:r w:rsidR="00DF5163">
        <w:t>We used</w:t>
      </w:r>
      <w:r>
        <w:t xml:space="preserve"> DATAROMA for </w:t>
      </w:r>
      <w:r w:rsidR="00DF5163">
        <w:t>data pull</w:t>
      </w:r>
      <w:r>
        <w:t>?</w:t>
      </w:r>
    </w:p>
    <w:p w14:paraId="271BA870" w14:textId="46E983F0" w:rsidR="00390736" w:rsidRPr="00B67A26" w:rsidRDefault="00390736" w:rsidP="00390736">
      <w:pPr>
        <w:numPr>
          <w:ilvl w:val="1"/>
          <w:numId w:val="3"/>
        </w:numPr>
      </w:pPr>
      <w:r>
        <w:t xml:space="preserve">Link to </w:t>
      </w:r>
      <w:r w:rsidR="00DF5163">
        <w:t>GitHub</w:t>
      </w:r>
      <w:r>
        <w:t xml:space="preserve"> repo:</w:t>
      </w:r>
    </w:p>
    <w:sectPr w:rsidR="00390736" w:rsidRPr="00B6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71440"/>
    <w:multiLevelType w:val="multilevel"/>
    <w:tmpl w:val="3D1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E696F"/>
    <w:multiLevelType w:val="multilevel"/>
    <w:tmpl w:val="24262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25058"/>
    <w:multiLevelType w:val="multilevel"/>
    <w:tmpl w:val="F3DC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9406520">
    <w:abstractNumId w:val="1"/>
  </w:num>
  <w:num w:numId="2" w16cid:durableId="1795781815">
    <w:abstractNumId w:val="0"/>
  </w:num>
  <w:num w:numId="3" w16cid:durableId="273370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26"/>
    <w:rsid w:val="001D4F34"/>
    <w:rsid w:val="00390736"/>
    <w:rsid w:val="00576126"/>
    <w:rsid w:val="005D5BE0"/>
    <w:rsid w:val="006C530D"/>
    <w:rsid w:val="008627FC"/>
    <w:rsid w:val="008F458F"/>
    <w:rsid w:val="009874F0"/>
    <w:rsid w:val="009B13AC"/>
    <w:rsid w:val="00A01A89"/>
    <w:rsid w:val="00A8653F"/>
    <w:rsid w:val="00B67A26"/>
    <w:rsid w:val="00C15748"/>
    <w:rsid w:val="00C83CD7"/>
    <w:rsid w:val="00D8486B"/>
    <w:rsid w:val="00DF5163"/>
    <w:rsid w:val="00E275DB"/>
    <w:rsid w:val="00EF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A288"/>
  <w15:chartTrackingRefBased/>
  <w15:docId w15:val="{150CB957-9FE2-43FA-A690-AF11130A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A26"/>
    <w:rPr>
      <w:rFonts w:eastAsiaTheme="majorEastAsia" w:cstheme="majorBidi"/>
      <w:color w:val="272727" w:themeColor="text1" w:themeTint="D8"/>
    </w:rPr>
  </w:style>
  <w:style w:type="paragraph" w:styleId="Title">
    <w:name w:val="Title"/>
    <w:basedOn w:val="Normal"/>
    <w:next w:val="Normal"/>
    <w:link w:val="TitleChar"/>
    <w:uiPriority w:val="10"/>
    <w:qFormat/>
    <w:rsid w:val="00B67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A26"/>
    <w:pPr>
      <w:spacing w:before="160"/>
      <w:jc w:val="center"/>
    </w:pPr>
    <w:rPr>
      <w:i/>
      <w:iCs/>
      <w:color w:val="404040" w:themeColor="text1" w:themeTint="BF"/>
    </w:rPr>
  </w:style>
  <w:style w:type="character" w:customStyle="1" w:styleId="QuoteChar">
    <w:name w:val="Quote Char"/>
    <w:basedOn w:val="DefaultParagraphFont"/>
    <w:link w:val="Quote"/>
    <w:uiPriority w:val="29"/>
    <w:rsid w:val="00B67A26"/>
    <w:rPr>
      <w:i/>
      <w:iCs/>
      <w:color w:val="404040" w:themeColor="text1" w:themeTint="BF"/>
    </w:rPr>
  </w:style>
  <w:style w:type="paragraph" w:styleId="ListParagraph">
    <w:name w:val="List Paragraph"/>
    <w:basedOn w:val="Normal"/>
    <w:uiPriority w:val="34"/>
    <w:qFormat/>
    <w:rsid w:val="00B67A26"/>
    <w:pPr>
      <w:ind w:left="720"/>
      <w:contextualSpacing/>
    </w:pPr>
  </w:style>
  <w:style w:type="character" w:styleId="IntenseEmphasis">
    <w:name w:val="Intense Emphasis"/>
    <w:basedOn w:val="DefaultParagraphFont"/>
    <w:uiPriority w:val="21"/>
    <w:qFormat/>
    <w:rsid w:val="00B67A26"/>
    <w:rPr>
      <w:i/>
      <w:iCs/>
      <w:color w:val="0F4761" w:themeColor="accent1" w:themeShade="BF"/>
    </w:rPr>
  </w:style>
  <w:style w:type="paragraph" w:styleId="IntenseQuote">
    <w:name w:val="Intense Quote"/>
    <w:basedOn w:val="Normal"/>
    <w:next w:val="Normal"/>
    <w:link w:val="IntenseQuoteChar"/>
    <w:uiPriority w:val="30"/>
    <w:qFormat/>
    <w:rsid w:val="00B67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A26"/>
    <w:rPr>
      <w:i/>
      <w:iCs/>
      <w:color w:val="0F4761" w:themeColor="accent1" w:themeShade="BF"/>
    </w:rPr>
  </w:style>
  <w:style w:type="character" w:styleId="IntenseReference">
    <w:name w:val="Intense Reference"/>
    <w:basedOn w:val="DefaultParagraphFont"/>
    <w:uiPriority w:val="32"/>
    <w:qFormat/>
    <w:rsid w:val="00B67A26"/>
    <w:rPr>
      <w:b/>
      <w:bCs/>
      <w:smallCaps/>
      <w:color w:val="0F4761" w:themeColor="accent1" w:themeShade="BF"/>
      <w:spacing w:val="5"/>
    </w:rPr>
  </w:style>
  <w:style w:type="character" w:styleId="Hyperlink">
    <w:name w:val="Hyperlink"/>
    <w:basedOn w:val="DefaultParagraphFont"/>
    <w:uiPriority w:val="99"/>
    <w:unhideWhenUsed/>
    <w:rsid w:val="00B67A26"/>
    <w:rPr>
      <w:color w:val="467886" w:themeColor="hyperlink"/>
      <w:u w:val="single"/>
    </w:rPr>
  </w:style>
  <w:style w:type="character" w:styleId="UnresolvedMention">
    <w:name w:val="Unresolved Mention"/>
    <w:basedOn w:val="DefaultParagraphFont"/>
    <w:uiPriority w:val="99"/>
    <w:semiHidden/>
    <w:unhideWhenUsed/>
    <w:rsid w:val="00B67A26"/>
    <w:rPr>
      <w:color w:val="605E5C"/>
      <w:shd w:val="clear" w:color="auto" w:fill="E1DFDD"/>
    </w:rPr>
  </w:style>
  <w:style w:type="paragraph" w:styleId="Revision">
    <w:name w:val="Revision"/>
    <w:hidden/>
    <w:uiPriority w:val="99"/>
    <w:semiHidden/>
    <w:rsid w:val="00C83C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330162">
      <w:bodyDiv w:val="1"/>
      <w:marLeft w:val="0"/>
      <w:marRight w:val="0"/>
      <w:marTop w:val="0"/>
      <w:marBottom w:val="0"/>
      <w:divBdr>
        <w:top w:val="none" w:sz="0" w:space="0" w:color="auto"/>
        <w:left w:val="none" w:sz="0" w:space="0" w:color="auto"/>
        <w:bottom w:val="none" w:sz="0" w:space="0" w:color="auto"/>
        <w:right w:val="none" w:sz="0" w:space="0" w:color="auto"/>
      </w:divBdr>
    </w:div>
    <w:div w:id="432014059">
      <w:bodyDiv w:val="1"/>
      <w:marLeft w:val="0"/>
      <w:marRight w:val="0"/>
      <w:marTop w:val="0"/>
      <w:marBottom w:val="0"/>
      <w:divBdr>
        <w:top w:val="none" w:sz="0" w:space="0" w:color="auto"/>
        <w:left w:val="none" w:sz="0" w:space="0" w:color="auto"/>
        <w:bottom w:val="none" w:sz="0" w:space="0" w:color="auto"/>
        <w:right w:val="none" w:sz="0" w:space="0" w:color="auto"/>
      </w:divBdr>
    </w:div>
    <w:div w:id="758018662">
      <w:bodyDiv w:val="1"/>
      <w:marLeft w:val="0"/>
      <w:marRight w:val="0"/>
      <w:marTop w:val="0"/>
      <w:marBottom w:val="0"/>
      <w:divBdr>
        <w:top w:val="none" w:sz="0" w:space="0" w:color="auto"/>
        <w:left w:val="none" w:sz="0" w:space="0" w:color="auto"/>
        <w:bottom w:val="none" w:sz="0" w:space="0" w:color="auto"/>
        <w:right w:val="none" w:sz="0" w:space="0" w:color="auto"/>
      </w:divBdr>
    </w:div>
    <w:div w:id="131224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36FA8-0B84-4228-9DDB-CADDAA32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Amita</dc:creator>
  <cp:keywords/>
  <dc:description/>
  <cp:lastModifiedBy>Hayden Realmuto</cp:lastModifiedBy>
  <cp:revision>12</cp:revision>
  <dcterms:created xsi:type="dcterms:W3CDTF">2025-03-22T00:52:00Z</dcterms:created>
  <dcterms:modified xsi:type="dcterms:W3CDTF">2025-03-24T00:47:00Z</dcterms:modified>
</cp:coreProperties>
</file>